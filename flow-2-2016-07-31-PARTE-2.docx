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ourceCode"/>
        <w:spacing w:before="180" w:after="180"/>
        <w:rPr/>
      </w:pPr>
      <w:r>
        <w:rPr>
          <w:rStyle w:val="VerbatimChar"/>
          <w:rFonts w:cs="Cambria"/>
        </w:rPr>
        <w:t xml:space="preserve">                            </w:t>
      </w:r>
      <w:r>
        <w:rPr>
          <w:rStyle w:val="VerbatimChar"/>
          <w:rFonts w:cs="Cambria"/>
        </w:rPr>
        <w:t>&gt; ultra &lt;</w:t>
      </w:r>
    </w:p>
    <w:p>
      <w:pPr>
        <w:pStyle w:val="Encabezado1"/>
        <w:rPr/>
      </w:pPr>
      <w:bookmarkStart w:id="0" w:name="runners-the-city"/>
      <w:bookmarkEnd w:id="0"/>
      <w:r>
        <w:rPr/>
        <w:t>1. Runners &amp; The City</w:t>
      </w:r>
    </w:p>
    <w:p>
      <w:pPr>
        <w:pStyle w:val="Normal"/>
        <w:rPr/>
      </w:pPr>
      <w:r>
        <w:rPr/>
        <w:t xml:space="preserve">The total </w:t>
      </w:r>
      <w:ins w:id="0" w:author="WinuE" w:date="2016-07-30T19:23:00Z">
        <w:r>
          <w:rPr/>
          <w:t xml:space="preserve">number </w:t>
        </w:r>
      </w:ins>
      <w:r>
        <w:rPr/>
        <w:t xml:space="preserve"> of runners moving through any space seem</w:t>
      </w:r>
      <w:ins w:id="1" w:author="WinuE" w:date="2016-07-30T19:23:00Z">
        <w:r>
          <w:rPr/>
          <w:t>s</w:t>
        </w:r>
      </w:ins>
      <w:r>
        <w:rPr/>
        <w:t xml:space="preserve"> to be an independent flow from the rest of </w:t>
      </w:r>
      <w:ins w:id="2" w:author="WinuE" w:date="2016-07-30T19:38:00Z">
        <w:r>
          <w:rPr/>
          <w:t xml:space="preserve">the </w:t>
        </w:r>
      </w:ins>
      <w:r>
        <w:rPr/>
        <w:t>city's circulation. This is true in the sense that green spaces are mainly designed for leisure and as out-of-traffic</w:t>
      </w:r>
      <w:ins w:id="3" w:author="WinuE" w:date="2016-07-30T19:39:00Z">
        <w:r>
          <w:rPr/>
          <w:t>/traffic-free</w:t>
        </w:r>
      </w:ins>
      <w:r>
        <w:rPr/>
        <w:t xml:space="preserve"> zones. On</w:t>
      </w:r>
      <w:ins w:id="4" w:author="WinuE" w:date="2016-07-30T19:39:00Z">
        <w:r>
          <w:rPr/>
          <w:t xml:space="preserve"> the </w:t>
        </w:r>
      </w:ins>
      <w:r>
        <w:rPr/>
        <w:t xml:space="preserve"> </w:t>
      </w:r>
      <w:del w:id="5" w:author="WinuE" w:date="2016-07-30T19:39:00Z">
        <w:r>
          <w:rPr/>
          <w:delText>an</w:delText>
        </w:r>
      </w:del>
      <w:r>
        <w:rPr/>
        <w:t xml:space="preserve">other hand, </w:t>
      </w:r>
      <w:ins w:id="6" w:author="WinuE" w:date="2016-07-30T19:39:00Z">
        <w:r>
          <w:rPr/>
          <w:t xml:space="preserve"> however</w:t>
        </w:r>
      </w:ins>
      <w:del w:id="7" w:author="WinuE" w:date="2016-07-30T19:39:00Z">
        <w:r>
          <w:rPr/>
          <w:delText>yet</w:delText>
        </w:r>
      </w:del>
      <w:r>
        <w:rPr/>
        <w:t xml:space="preserve">, it is not quite true that runners are independent </w:t>
      </w:r>
      <w:ins w:id="8" w:author="WinuE" w:date="2016-07-30T19:45:00Z">
        <w:r>
          <w:rPr/>
          <w:t>on</w:t>
        </w:r>
      </w:ins>
      <w:del w:id="9" w:author="WinuE" w:date="2016-07-30T19:45:00Z">
        <w:r>
          <w:rPr/>
          <w:delText>from</w:delText>
        </w:r>
      </w:del>
      <w:r>
        <w:rPr/>
        <w:t xml:space="preserve"> other flows because car-traffic and other types of non-running traffic intercept</w:t>
      </w:r>
      <w:ins w:id="10" w:author="WinuE" w:date="2016-07-30T19:40:00Z">
        <w:r>
          <w:rPr/>
          <w:t>/cross</w:t>
        </w:r>
      </w:ins>
      <w:ins w:id="11" w:author="WinuE" w:date="2016-07-30T19:46:00Z">
        <w:r>
          <w:rPr/>
          <w:t xml:space="preserve"> </w:t>
        </w:r>
      </w:ins>
      <w:del w:id="12" w:author="WinuE" w:date="2016-07-30T19:41:00Z">
        <w:r>
          <w:rPr/>
          <w:delText xml:space="preserve"> </w:delText>
        </w:r>
      </w:del>
      <w:r>
        <w:rPr/>
        <w:t>the runners</w:t>
      </w:r>
      <w:ins w:id="13" w:author="WinuE" w:date="2016-07-30T19:40:00Z">
        <w:r>
          <w:rPr/>
          <w:t>’</w:t>
        </w:r>
      </w:ins>
      <w:r>
        <w:rPr/>
        <w:t xml:space="preserve"> way and, hence, make them stop: breaking runners' momentum</w:t>
      </w:r>
      <w:r>
        <w:rPr>
          <w:rStyle w:val="Ancladenotaalpie"/>
        </w:rPr>
        <w:footnoteReference w:id="2"/>
      </w:r>
      <w:r>
        <w:rPr/>
        <w:t>. Runn</w:t>
      </w:r>
      <w:del w:id="14" w:author="WinuE" w:date="2016-07-30T20:24:00Z">
        <w:r>
          <w:rPr/>
          <w:delText>n</w:delText>
        </w:r>
      </w:del>
      <w:r>
        <w:rPr/>
        <w:t xml:space="preserve">ers, just as all others, depend on getting </w:t>
      </w:r>
      <w:del w:id="15" w:author="WinuE" w:date="2016-07-30T19:46:00Z">
        <w:r>
          <w:rPr/>
          <w:delText xml:space="preserve">path </w:delText>
        </w:r>
      </w:del>
      <w:r>
        <w:rPr/>
        <w:t xml:space="preserve">available </w:t>
      </w:r>
      <w:ins w:id="16" w:author="WinuE" w:date="2016-07-30T19:46:00Z">
        <w:r>
          <w:rPr/>
          <w:t xml:space="preserve">path </w:t>
        </w:r>
      </w:ins>
      <w:r>
        <w:rPr/>
        <w:t>as they go. This has two major implications:</w:t>
      </w:r>
    </w:p>
    <w:p>
      <w:pPr>
        <w:pStyle w:val="Compact"/>
        <w:numPr>
          <w:ilvl w:val="0"/>
          <w:numId w:val="1"/>
        </w:numPr>
        <w:rPr/>
      </w:pPr>
      <w:r>
        <w:rPr/>
        <w:t xml:space="preserve">To move through the city </w:t>
      </w:r>
      <w:ins w:id="17" w:author="WinuE" w:date="2016-07-30T19:46:00Z">
        <w:r>
          <w:rPr/>
          <w:t xml:space="preserve">/freely in a city, paths are needed/running lanes are needed </w:t>
        </w:r>
      </w:ins>
      <w:r>
        <w:rPr/>
        <w:t xml:space="preserve">there needs to be paths </w:t>
      </w:r>
      <w:del w:id="18" w:author="WinuE" w:date="2016-07-30T19:47:00Z">
        <w:r>
          <w:rPr/>
          <w:delText>to begin with</w:delText>
        </w:r>
      </w:del>
    </w:p>
    <w:p>
      <w:pPr>
        <w:pStyle w:val="Encabezado2"/>
        <w:rPr/>
      </w:pPr>
      <w:bookmarkStart w:id="1" w:name="the-need-for-paths-to-circulate-in"/>
      <w:bookmarkEnd w:id="1"/>
      <w:r>
        <w:rPr/>
        <w:t>The need for paths to circulate in</w:t>
      </w:r>
    </w:p>
    <w:p>
      <w:pPr>
        <w:pStyle w:val="Normal"/>
        <w:rPr/>
      </w:pPr>
      <w:r>
        <w:rPr/>
        <w:t>This has a huge dimension in which nonhumans get into play. For each space that is used in the city one could follow a science</w:t>
      </w:r>
      <w:ins w:id="19" w:author="WinuE" w:date="2016-07-30T19:48:00Z">
        <w:r>
          <w:rPr/>
          <w:t>/scientific</w:t>
        </w:r>
      </w:ins>
      <w:r>
        <w:rPr/>
        <w:t xml:space="preserve"> stud</w:t>
      </w:r>
      <w:ins w:id="20" w:author="WinuE" w:date="2016-07-30T19:47:00Z">
        <w:r>
          <w:rPr/>
          <w:t>y</w:t>
        </w:r>
      </w:ins>
      <w:del w:id="21" w:author="WinuE" w:date="2016-07-30T19:47:00Z">
        <w:r>
          <w:rPr/>
          <w:delText>ies</w:delText>
        </w:r>
      </w:del>
      <w:r>
        <w:rPr/>
        <w:t xml:space="preserve"> method: to determin</w:t>
      </w:r>
      <w:ins w:id="22" w:author="WinuE" w:date="2016-07-30T19:47:00Z">
        <w:r>
          <w:rPr/>
          <w:t>e</w:t>
        </w:r>
      </w:ins>
      <w:del w:id="23" w:author="WinuE" w:date="2016-07-30T19:47:00Z">
        <w:r>
          <w:rPr/>
          <w:delText>ate</w:delText>
        </w:r>
      </w:del>
      <w:r>
        <w:rPr/>
        <w:t xml:space="preserve"> all the objects and people that c</w:t>
      </w:r>
      <w:ins w:id="24" w:author="WinuE" w:date="2016-07-30T19:48:00Z">
        <w:r>
          <w:rPr/>
          <w:t>o</w:t>
        </w:r>
      </w:ins>
      <w:del w:id="25" w:author="WinuE" w:date="2016-07-30T19:48:00Z">
        <w:r>
          <w:rPr/>
          <w:delText>a</w:delText>
        </w:r>
      </w:del>
      <w:r>
        <w:rPr/>
        <w:t xml:space="preserve">me into action to deliver a single object. The generic city as a civilized construction </w:t>
      </w:r>
      <w:del w:id="26" w:author="WinuE" w:date="2016-07-30T19:48:00Z">
        <w:r>
          <w:rPr/>
          <w:delText xml:space="preserve">has </w:delText>
        </w:r>
      </w:del>
      <w:r>
        <w:rPr/>
        <w:t xml:space="preserve">always </w:t>
      </w:r>
      <w:ins w:id="27" w:author="WinuE" w:date="2016-07-30T19:48:00Z">
        <w:r>
          <w:rPr/>
          <w:t xml:space="preserve">has </w:t>
        </w:r>
      </w:ins>
      <w:r>
        <w:rPr/>
        <w:t>a setter</w:t>
      </w:r>
      <w:ins w:id="28" w:author="WinuE" w:date="2016-07-30T19:48:00Z">
        <w:r>
          <w:rPr/>
          <w:t>???</w:t>
        </w:r>
      </w:ins>
      <w:r>
        <w:rPr/>
        <w:t xml:space="preserve"> of layers upon which it has been built: be it an arid, </w:t>
      </w:r>
      <w:del w:id="29" w:author="WinuE" w:date="2016-07-30T19:49:00Z">
        <w:r>
          <w:rPr/>
          <w:delText>or</w:delText>
        </w:r>
      </w:del>
      <w:r>
        <w:rPr/>
        <w:t xml:space="preserve"> rocky, or damp or even forest-like, or any </w:t>
      </w:r>
      <w:ins w:id="30" w:author="WinuE" w:date="2016-07-30T19:50:00Z">
        <w:r>
          <w:rPr/>
          <w:t xml:space="preserve">other </w:t>
        </w:r>
      </w:ins>
      <w:r>
        <w:rPr/>
        <w:t>kind of environment there are ways of setting in. Humans have customized spaces for millennium</w:t>
      </w:r>
      <w:ins w:id="31" w:author="WinuE" w:date="2016-07-30T19:50:00Z">
        <w:r>
          <w:rPr/>
          <w:t>s</w:t>
        </w:r>
      </w:ins>
      <w:r>
        <w:rPr/>
        <w:t>. Only the past couple of centuries, at the most, have taken into account the use of delimited areas of public space for new purposes such as leisure.</w:t>
      </w:r>
    </w:p>
    <w:p>
      <w:pPr>
        <w:pStyle w:val="Compact"/>
        <w:numPr>
          <w:ilvl w:val="0"/>
          <w:numId w:val="2"/>
        </w:numPr>
        <w:rPr/>
      </w:pPr>
      <w:r>
        <w:rPr/>
        <w:t xml:space="preserve">No two objects/people can be at the </w:t>
      </w:r>
      <w:del w:id="32" w:author="WinuE" w:date="2016-07-30T19:51:00Z">
        <w:r>
          <w:rPr/>
          <w:delText xml:space="preserve">same </w:delText>
        </w:r>
      </w:del>
      <w:ins w:id="33" w:author="WinuE" w:date="2016-07-30T19:51:00Z">
        <w:r>
          <w:rPr/>
          <w:t xml:space="preserve">same time </w:t>
        </w:r>
      </w:ins>
      <w:r>
        <w:rPr/>
        <w:t>in the same place</w:t>
      </w:r>
    </w:p>
    <w:p>
      <w:pPr>
        <w:pStyle w:val="Encabezado2"/>
        <w:rPr/>
      </w:pPr>
      <w:bookmarkStart w:id="2" w:name="the-need-to-share-space"/>
      <w:bookmarkEnd w:id="2"/>
      <w:r>
        <w:rPr/>
        <w:t>The need to share space</w:t>
      </w:r>
    </w:p>
    <w:p>
      <w:pPr>
        <w:pStyle w:val="Normal"/>
        <w:rPr/>
      </w:pPr>
      <w:r>
        <w:rPr/>
        <w:t>Truism</w:t>
      </w:r>
      <w:ins w:id="34" w:author="WinuE" w:date="2016-07-30T19:51:00Z">
        <w:r>
          <w:rPr/>
          <w:t>??????</w:t>
        </w:r>
      </w:ins>
      <w:r>
        <w:rPr/>
        <w:t xml:space="preserve"> as it may be, this last point seems to be overseen in today's flawed auto-mobility system</w:t>
      </w:r>
      <w:r>
        <w:rPr>
          <w:rStyle w:val="Ancladenotaalpie"/>
        </w:rPr>
        <w:footnoteReference w:id="3"/>
      </w:r>
      <w:r>
        <w:rPr/>
        <w:t>: not only do cars (and drivers) burn fuels, and leave a durable</w:t>
      </w:r>
      <w:ins w:id="35" w:author="WinuE" w:date="2016-07-30T19:52:00Z">
        <w:r>
          <w:rPr/>
          <w:t>/lasting</w:t>
        </w:r>
      </w:ins>
      <w:r>
        <w:rPr/>
        <w:t xml:space="preserve"> carbon footprint, </w:t>
      </w:r>
      <w:ins w:id="36" w:author="WinuE" w:date="2016-07-30T19:52:00Z">
        <w:r>
          <w:rPr/>
          <w:t xml:space="preserve">but </w:t>
        </w:r>
      </w:ins>
      <w:del w:id="37" w:author="WinuE" w:date="2016-07-30T19:52:00Z">
        <w:r>
          <w:rPr/>
          <w:delText>also</w:delText>
        </w:r>
      </w:del>
      <w:r>
        <w:rPr/>
        <w:t xml:space="preserve"> private vehicles can </w:t>
      </w:r>
      <w:ins w:id="38" w:author="WinuE" w:date="2016-07-30T19:53:00Z">
        <w:r>
          <w:rPr/>
          <w:t xml:space="preserve">become </w:t>
        </w:r>
      </w:ins>
      <w:del w:id="39" w:author="WinuE" w:date="2016-07-30T19:53:00Z">
        <w:r>
          <w:rPr/>
          <w:delText>get</w:delText>
        </w:r>
      </w:del>
      <w:r>
        <w:rPr/>
        <w:t xml:space="preserve"> quite impractical with the normalcy and abundance of traffic jams</w:t>
      </w:r>
      <w:ins w:id="40" w:author="WinuE" w:date="2016-07-30T19:53:00Z">
        <w:r>
          <w:rPr/>
          <w:t>as well</w:t>
        </w:r>
      </w:ins>
      <w:r>
        <w:rPr/>
        <w:t>. LeCorbusier, in his Athens Letter (1933), settled the four main modern uses of urban space: living-inhabiting, working, circulating and recreating. Granted that this view has a somewhat non-layering of functionalities, and a</w:t>
      </w:r>
      <w:ins w:id="41" w:author="WinuE" w:date="2016-07-30T19:57:00Z">
        <w:r>
          <w:rPr/>
          <w:t>n</w:t>
        </w:r>
      </w:ins>
      <w:r>
        <w:rPr/>
        <w:t xml:space="preserve"> oversimplification of uses; however, it was intended to take into account the</w:t>
      </w:r>
      <w:ins w:id="42" w:author="WinuE" w:date="2016-07-30T19:58:00Z">
        <w:r>
          <w:rPr/>
          <w:t>/its</w:t>
        </w:r>
      </w:ins>
      <w:r>
        <w:rPr/>
        <w:t xml:space="preserve"> live-ability</w:t>
      </w:r>
      <w:ins w:id="43" w:author="WinuE" w:date="2016-07-30T19:57:00Z">
        <w:r>
          <w:rPr/>
          <w:t>/livability</w:t>
        </w:r>
      </w:ins>
      <w:r>
        <w:rPr/>
        <w:t xml:space="preserve"> for human beings, hence prioritizing the housing and green </w:t>
      </w:r>
      <w:ins w:id="44" w:author="WinuE" w:date="2016-07-30T19:58:00Z">
        <w:r>
          <w:rPr/>
          <w:t>areas</w:t>
        </w:r>
      </w:ins>
      <w:del w:id="45" w:author="WinuE" w:date="2016-07-30T19:58:00Z">
        <w:r>
          <w:rPr/>
          <w:delText>parts</w:delText>
        </w:r>
      </w:del>
      <w:r>
        <w:rPr/>
        <w:t xml:space="preserve"> on urban planning. Also, communication/transportation was the l</w:t>
      </w:r>
      <w:ins w:id="46" w:author="WinuE" w:date="2016-07-30T19:58:00Z">
        <w:r>
          <w:rPr/>
          <w:t>east</w:t>
        </w:r>
      </w:ins>
      <w:del w:id="47" w:author="WinuE" w:date="2016-07-30T19:58:00Z">
        <w:r>
          <w:rPr/>
          <w:delText>esser</w:delText>
        </w:r>
      </w:del>
      <w:r>
        <w:rPr/>
        <w:t xml:space="preserve"> considered element, in a period where automobile </w:t>
      </w:r>
      <w:r>
        <w:rPr>
          <w:highlight w:val="red"/>
          <w:rPrChange w:id="0" w:author="WinuE" w:date="2016-07-30T19:59:00Z"/>
        </w:rPr>
        <w:t>overpopulation</w:t>
      </w:r>
      <w:ins w:id="49" w:author="WinuE" w:date="2016-07-30T20:42:00Z">
        <w:r>
          <w:rPr/>
          <w:t>/expansion numbers</w:t>
        </w:r>
      </w:ins>
      <w:r>
        <w:rPr/>
        <w:t xml:space="preserve"> had only just recently beg</w:t>
      </w:r>
      <w:ins w:id="50" w:author="WinuE" w:date="2016-07-30T19:59:00Z">
        <w:r>
          <w:rPr/>
          <w:t>u</w:t>
        </w:r>
      </w:ins>
      <w:del w:id="51" w:author="WinuE" w:date="2016-07-30T19:59:00Z">
        <w:r>
          <w:rPr/>
          <w:delText>a</w:delText>
        </w:r>
      </w:del>
      <w:r>
        <w:rPr/>
        <w:t xml:space="preserve">n. It now seems, in the XXIst century, to be a much more </w:t>
      </w:r>
      <w:del w:id="52" w:author="WinuE" w:date="2016-07-30T20:00:00Z">
        <w:r>
          <w:rPr/>
          <w:delText>a</w:delText>
        </w:r>
      </w:del>
      <w:r>
        <w:rPr/>
        <w:t xml:space="preserve"> </w:t>
      </w:r>
      <w:ins w:id="53" w:author="WinuE" w:date="2016-07-30T20:02:00Z">
        <w:r>
          <w:rPr/>
          <w:t xml:space="preserve">/ In the XXI st  century, this seems to be a much more </w:t>
        </w:r>
      </w:ins>
      <w:r>
        <w:rPr/>
        <w:t xml:space="preserve">critical </w:t>
      </w:r>
      <w:ins w:id="54" w:author="WinuE" w:date="2016-07-30T20:03:00Z">
        <w:r>
          <w:rPr/>
          <w:t>issue</w:t>
        </w:r>
      </w:ins>
      <w:del w:id="55" w:author="WinuE" w:date="2016-07-30T20:03:00Z">
        <w:r>
          <w:rPr/>
          <w:delText>time</w:delText>
        </w:r>
      </w:del>
      <w:r>
        <w:rPr/>
        <w:t xml:space="preserve">, where these old proposed functions are, at least generally speaking, </w:t>
      </w:r>
      <w:r>
        <w:rPr>
          <w:highlight w:val="red"/>
          <w:rPrChange w:id="0" w:author="WinuE" w:date="2016-07-30T20:05:00Z"/>
        </w:rPr>
        <w:t>collapsed.</w:t>
      </w:r>
      <w:r>
        <w:rPr/>
        <w:t xml:space="preserve"> How do runners find non-occupied paths in such a</w:t>
      </w:r>
      <w:ins w:id="57" w:author="WinuE" w:date="2016-07-30T20:46:00Z">
        <w:r>
          <w:rPr/>
          <w:t>n</w:t>
        </w:r>
      </w:ins>
      <w:r>
        <w:rPr/>
        <w:t xml:space="preserve"> overflowed system?</w:t>
      </w:r>
    </w:p>
    <w:p>
      <w:pPr>
        <w:pStyle w:val="Encabezado2"/>
        <w:rPr/>
      </w:pPr>
      <w:bookmarkStart w:id="3" w:name="the-need-to-share-times-of-use"/>
      <w:bookmarkEnd w:id="3"/>
      <w:r>
        <w:rPr/>
        <w:t>The need to share times of use</w:t>
      </w:r>
    </w:p>
    <w:p>
      <w:pPr>
        <w:pStyle w:val="Normal"/>
        <w:rPr/>
      </w:pPr>
      <w:r>
        <w:rPr/>
        <w:t xml:space="preserve">The physical environment is not used at all times in the same way. Social space has areas in which one acts among other people and others in which this </w:t>
      </w:r>
      <w:r>
        <w:rPr>
          <w:i/>
        </w:rPr>
        <w:t>presentation</w:t>
      </w:r>
      <w:r>
        <w:rPr/>
        <w:t xml:space="preserve"> is left aside: this is what has for long been called the front and back regions of human conduct, also well known as front-stage and backstage</w:t>
      </w:r>
      <w:r>
        <w:rPr>
          <w:rStyle w:val="Ancladenotaalpie"/>
        </w:rPr>
        <w:footnoteReference w:id="4"/>
      </w:r>
      <w:r>
        <w:rPr/>
        <w:t>. So attention is shifted in one situation and into the other. It could be arguable that</w:t>
      </w:r>
      <w:ins w:id="58" w:author="WinuE" w:date="2016-07-30T20:07:00Z">
        <w:r>
          <w:rPr/>
          <w:t>,</w:t>
        </w:r>
      </w:ins>
      <w:r>
        <w:rPr/>
        <w:t xml:space="preserve"> of the classic functions presented by LeCorbusier, three of them are to be pursued as part of social and even animal life: working, sleeping and </w:t>
      </w:r>
      <w:r>
        <w:rPr>
          <w:i/>
        </w:rPr>
        <w:t>horseing-around</w:t>
      </w:r>
      <w:del w:id="59" w:author="WinuE" w:date="2016-07-30T20:08:00Z">
        <w:r>
          <w:rPr/>
          <w:delText xml:space="preserve">. </w:delText>
        </w:r>
      </w:del>
      <w:ins w:id="60" w:author="WinuE" w:date="2016-07-30T20:08:00Z">
        <w:r>
          <w:rPr/>
          <w:t xml:space="preserve">/wandering </w:t>
        </w:r>
      </w:ins>
      <w:r>
        <w:rPr/>
        <w:t xml:space="preserve">Transportation, even if exaggerating and stretching </w:t>
      </w:r>
      <w:del w:id="61" w:author="WinuE" w:date="2016-07-30T20:09:00Z">
        <w:r>
          <w:rPr/>
          <w:delText xml:space="preserve">a bit too far </w:delText>
        </w:r>
      </w:del>
      <w:r>
        <w:rPr/>
        <w:t>the argument</w:t>
      </w:r>
      <w:ins w:id="62" w:author="WinuE" w:date="2016-07-30T20:09:00Z">
        <w:r>
          <w:rPr/>
          <w:t xml:space="preserve"> a bit too far</w:t>
        </w:r>
      </w:ins>
      <w:r>
        <w:rPr/>
        <w:t>, as a means to an end has no general actual</w:t>
      </w:r>
      <w:ins w:id="63" w:author="WinuE" w:date="2016-07-30T20:09:00Z">
        <w:r>
          <w:rPr/>
          <w:t>/real</w:t>
        </w:r>
      </w:ins>
      <w:r>
        <w:rPr/>
        <w:t xml:space="preserve"> function. It seems that all time lost in traffic is time in the backstage with no actual point. However, runners do seek to transport</w:t>
      </w:r>
      <w:ins w:id="64" w:author="WinuE" w:date="2016-07-30T20:10:00Z">
        <w:r>
          <w:rPr/>
          <w:t xml:space="preserve"> themselves</w:t>
        </w:r>
      </w:ins>
      <w:r>
        <w:rPr/>
        <w:t xml:space="preserve">, but with a whole other meaning, closer to leisure in </w:t>
      </w:r>
      <w:ins w:id="65" w:author="WinuE" w:date="2016-07-30T20:10:00Z">
        <w:r>
          <w:rPr/>
          <w:t>t</w:t>
        </w:r>
      </w:ins>
      <w:ins w:id="66" w:author="WinuE" w:date="2016-07-30T20:11:00Z">
        <w:r>
          <w:rPr/>
          <w:t>h</w:t>
        </w:r>
      </w:ins>
      <w:ins w:id="67" w:author="WinuE" w:date="2016-07-30T20:10:00Z">
        <w:r>
          <w:rPr/>
          <w:t xml:space="preserve">eir </w:t>
        </w:r>
      </w:ins>
      <w:r>
        <w:rPr/>
        <w:t xml:space="preserve">free time (even </w:t>
      </w:r>
      <w:r>
        <w:rPr>
          <w:i/>
        </w:rPr>
        <w:t>serious leisure</w:t>
      </w:r>
      <w:r>
        <w:rPr/>
        <w:t>), or even the mental-rest aspect of sleep time.</w:t>
      </w:r>
    </w:p>
    <w:p>
      <w:pPr>
        <w:pStyle w:val="Normal"/>
        <w:rPr/>
      </w:pPr>
      <w:r>
        <w:rPr/>
        <mc:AlternateContent>
          <mc:Choice Requires="wps">
            <w:drawing>
              <wp:anchor behindDoc="1" distT="0" distB="0" distL="114300" distR="114300" simplePos="0" locked="0" layoutInCell="1" allowOverlap="1" relativeHeight="2">
                <wp:simplePos x="0" y="0"/>
                <wp:positionH relativeFrom="column">
                  <wp:posOffset>635</wp:posOffset>
                </wp:positionH>
                <wp:positionV relativeFrom="paragraph">
                  <wp:posOffset>0</wp:posOffset>
                </wp:positionV>
                <wp:extent cx="1270" cy="19685"/>
                <wp:effectExtent l="0" t="0" r="0" b="0"/>
                <wp:wrapNone/>
                <wp:docPr id="1" name="shape_0"/>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anchor>
            </w:drawing>
          </mc:Choice>
          <mc:Fallback>
            <w:pict>
              <v:rect id="shape_0" ID="shape_0" fillcolor="white" stroked="t" style="position:absolute;margin-left:0.05pt;margin-top:0pt;width:0pt;height:1.45pt">
                <w10:wrap type="none"/>
                <v:fill o:detectmouseclick="t" type="solid" color2="black"/>
                <v:stroke color="black" joinstyle="round" endcap="flat"/>
              </v:rect>
            </w:pict>
          </mc:Fallback>
        </mc:AlternateContent>
      </w:r>
    </w:p>
    <w:p>
      <w:pPr>
        <w:pStyle w:val="Encabezado1"/>
        <w:rPr/>
      </w:pPr>
      <w:r>
        <w:rPr/>
        <w:t xml:space="preserve">2. </w:t>
      </w:r>
      <w:bookmarkStart w:id="4" w:name="autoethnography"/>
      <w:bookmarkEnd w:id="4"/>
      <w:r>
        <w:rPr/>
        <w:t>Auto-ethnography</w:t>
      </w:r>
    </w:p>
    <w:p>
      <w:pPr>
        <w:pStyle w:val="Normal"/>
        <w:rPr/>
      </w:pPr>
      <w:r>
        <w:rPr/>
        <w:t xml:space="preserve">The plan of work proposed here sets axis on which to develop future ideas, these axis being: materiality, affect and the body. These </w:t>
      </w:r>
      <w:r>
        <w:rPr>
          <w:i/>
        </w:rPr>
        <w:t>sensitizing concepts</w:t>
      </w:r>
      <w:r>
        <w:rPr/>
        <w:t xml:space="preserve"> (rather than restrictive prescriptions) shall be guiding points to suggest directions where to look at, as germs of analysis on how and where to collect information. Data finding also relies on the researcher's agenda: "What sorts of patterns one is looking for depends, of course, on research focus and theoretical orientation". Benefits of in-field immersion include not only direct access in general but additionally to non-structured conversations in which "[unusual participant terms] may stress theoretically important or interesting phenomena". In the same vein, concepts may also be, alternatively, "observer-identified"</w:t>
      </w:r>
      <w:r>
        <w:rPr>
          <w:rStyle w:val="Ancladenotaalpie"/>
        </w:rPr>
        <w:footnoteReference w:id="5"/>
      </w:r>
      <w:r>
        <w:rPr/>
        <w:t>.</w:t>
      </w:r>
    </w:p>
    <w:p>
      <w:pPr>
        <w:pStyle w:val="Normal"/>
        <w:rPr/>
      </w:pPr>
      <w:r>
        <w:rPr/>
        <w:t xml:space="preserve">The axial concepts are not be used as fixed tautologies to give a taken-for-granted understanding of behaviors. The approach here is first </w:t>
      </w:r>
      <w:r>
        <w:rPr>
          <w:i/>
        </w:rPr>
        <w:t>exploratory</w:t>
      </w:r>
      <w:r>
        <w:rPr/>
        <w:t>, rather  than explanatory. The deeper understanding of behaviors and use of tools, resources and knowledge in general/on the whole, shall be developed later shall come later, during research. The intention is first to gather data, concepts, and a series of insights from in-field work.</w:t>
      </w:r>
    </w:p>
    <w:p>
      <w:pPr>
        <w:pStyle w:val="Normal"/>
        <w:rPr/>
      </w:pPr>
      <w:r>
        <w:rPr/>
        <w:t>Ultra-running has a certain tension in the way it connects participants with people from the outside social worlds.</w:t>
      </w:r>
    </w:p>
    <w:p>
      <w:pPr>
        <w:pStyle w:val="Normal"/>
        <w:numPr>
          <w:ilvl w:val="0"/>
          <w:numId w:val="3"/>
        </w:numPr>
        <w:rPr/>
      </w:pPr>
      <w:r>
        <w:rPr/>
        <w:t>On one side, it is an ultimately public activity, runners are exposed to permanent contact with other runners (and non-runners as well) in the open, and races depend on a wide number  of actors, both participating and non-race related: in sum, a very wide orchestrated and coordinated social activity.</w:t>
      </w:r>
    </w:p>
    <w:p>
      <w:pPr>
        <w:pStyle w:val="Normal"/>
        <w:numPr>
          <w:ilvl w:val="0"/>
          <w:numId w:val="3"/>
        </w:numPr>
        <w:rPr/>
      </w:pPr>
      <w:r>
        <w:rPr/>
        <w:t xml:space="preserve">On the other side, ultra-running entails a certain </w:t>
      </w:r>
      <w:r>
        <w:rPr>
          <w:i/>
        </w:rPr>
        <w:t>Loneliness of the long distance runner</w:t>
      </w:r>
      <w:r>
        <w:rPr>
          <w:rStyle w:val="Ancladenotaalpie"/>
          <w:i/>
        </w:rPr>
        <w:footnoteReference w:id="6"/>
      </w:r>
      <w:r>
        <w:rPr/>
        <w:t xml:space="preserve">. Running ultra distances may well be one of  the most </w:t>
      </w:r>
      <w:r>
        <w:rPr>
          <w:i/>
        </w:rPr>
        <w:t>outdoor</w:t>
      </w:r>
      <w:r>
        <w:rPr/>
        <w:t xml:space="preserve"> activities or sports. It involves several hours, even days sometimes "out in the  open", amongst  almost untouched nature and wild green spaces afar from a city in cross-country races. And in training season, even in city context: the silent early night-to-dawn moment (from 4 to 6 am) is when nearly no ordinary person is going about, and birds have not even began to chirp. </w:t>
      </w:r>
      <w:r>
        <w:rPr/>
        <w:t>A</w:t>
      </w:r>
      <w:r>
        <w:rPr/>
        <w:t xml:space="preserve">s well as with lone spaces, running involves </w:t>
      </w:r>
      <w:r>
        <w:rPr/>
        <w:t>far</w:t>
      </w:r>
      <w:r>
        <w:rPr/>
        <w:t xml:space="preserve"> many solitary moments in which runners get to collect themselves and revolve in their thoughts, the bareness of the surroundings, and at many flowing times:  think of nothing and  seize the moment.  not think in anything and be in the moment.</w:t>
      </w:r>
    </w:p>
    <w:p>
      <w:pPr>
        <w:pStyle w:val="Normal"/>
        <w:rPr/>
      </w:pPr>
      <w:r>
        <w:rPr/>
        <w:t xml:space="preserve">The </w:t>
      </w:r>
      <w:r>
        <w:rPr>
          <w:i/>
        </w:rPr>
        <w:t>in situ</w:t>
      </w:r>
      <w:r>
        <w:rPr/>
        <w:t xml:space="preserve"> work is intended to grasp these two areas (intimate-personal; and social-network-dependent) in ultra-running: the first , during training; and the second, during specific ultra-running events.</w:t>
      </w:r>
    </w:p>
    <w:p>
      <w:pPr>
        <w:pStyle w:val="Compact"/>
        <w:numPr>
          <w:ilvl w:val="0"/>
          <w:numId w:val="4"/>
        </w:numPr>
        <w:rPr/>
      </w:pPr>
      <w:r>
        <w:rPr/>
        <w:t>The first aspect, training, is to be dealt with  through auto-ethnography, not as a biographical account, but as a means to grasp the main topics developed. Many of the available material on ultra-running in text and video documentary depict narratives from the sole perspective of runners themselves, in first person, and how they prepare for their practices with different styles of running and post practice cool downs and stretching as well as general nutrition and resting time. The researcher may well take a similar approach without being an outsider of common practice in this social world.</w:t>
      </w:r>
    </w:p>
    <w:p>
      <w:pPr>
        <w:pStyle w:val="BlockQuote"/>
        <w:rPr/>
      </w:pPr>
      <w:r>
        <w:rPr/>
        <w:t>Gertrude Kurath (1960) recommended ethnographers to "learn the movements" and Adrienne Kaeppler (1978) proposed that ethnographers learn certain movements and  receive instructions on  what is done "incorrectly", or "differently" with a methodology that would allow for bet</w:t>
      </w:r>
      <w:r>
        <w:rPr/>
        <w:t>t</w:t>
      </w:r>
      <w:r>
        <w:rPr/>
        <w:t>er understandingto understand better. [José Bizerril has argued that the practical formation of the researcher has its advantages.] This knowledge allows  access to aspects of the research topic that otherwise would pass unnoticed if only done with a distant approach based on observation and interview. [the experiential dimension makes it possible to gain entry to the experience and] "to the psych</w:t>
      </w:r>
      <w:r>
        <w:rPr/>
        <w:t>o</w:t>
      </w:r>
      <w:r>
        <w:rPr/>
        <w:t>-physic</w:t>
      </w:r>
      <w:r>
        <w:rPr/>
        <w:t>al</w:t>
      </w:r>
      <w:r>
        <w:rPr/>
        <w:t xml:space="preserve"> and -why not-, to the spiritual states that that this experience triggers</w:t>
      </w:r>
      <w:r>
        <w:rPr>
          <w:rStyle w:val="Ancladenotaalpie"/>
        </w:rPr>
        <w:footnoteReference w:id="7"/>
      </w:r>
      <w:r>
        <w:rPr/>
        <w:t>.</w:t>
      </w:r>
    </w:p>
    <w:p>
      <w:pPr>
        <w:pStyle w:val="Normal"/>
        <w:rPr/>
      </w:pPr>
      <w:r>
        <w:rPr/>
        <w:t>Of course,  auto-ethnography may work with a potential source for bias, but at the same time provides both the most inner side view possible, and reveals the speaker's interests, perspectives and preconceptions; to which one can always add contrast with other references to compare and find the most reliable common ground</w:t>
      </w:r>
      <w:r>
        <w:rPr>
          <w:rStyle w:val="Ancladenotaalpie"/>
        </w:rPr>
        <w:footnoteReference w:id="8"/>
      </w:r>
      <w:r>
        <w:rPr/>
        <w:t>.</w:t>
      </w:r>
    </w:p>
    <w:p>
      <w:pPr>
        <w:pStyle w:val="Compact"/>
        <w:numPr>
          <w:ilvl w:val="0"/>
          <w:numId w:val="5"/>
        </w:numPr>
        <w:rPr/>
      </w:pPr>
      <w:r>
        <w:rPr/>
        <w:t xml:space="preserve">On the second aspect, on racing events, there is very little material in academic research on events from a qualitative approach. There is scarce material, and when so, only done through surveys or measurement based. Hence, the importance to move forward. Some of the key features of an </w:t>
      </w:r>
      <w:r>
        <w:rPr>
          <w:i/>
        </w:rPr>
        <w:t>ethnographic approach</w:t>
      </w:r>
      <w:r>
        <w:rPr/>
        <w:t xml:space="preserve"> are taken into account in the present approach: to prioritize the insider perspective highlighting the experiential, an active immersion in the field during a reasonable amount of time, minimal interference to gather data to be triangulated</w:t>
      </w:r>
      <w:r>
        <w:rPr>
          <w:rStyle w:val="Ancladenotaalpie"/>
        </w:rPr>
        <w:footnoteReference w:id="9"/>
      </w:r>
      <w:r>
        <w:rPr/>
        <w:t xml:space="preserve">. And not to focus on </w:t>
      </w:r>
      <w:r>
        <w:rPr>
          <w:i/>
        </w:rPr>
        <w:t>measuring</w:t>
      </w:r>
      <w:r>
        <w:rPr/>
        <w:t xml:space="preserve"> variables, but rather on </w:t>
      </w:r>
      <w:r>
        <w:rPr>
          <w:i/>
        </w:rPr>
        <w:t>collecting and constructing new variables</w:t>
      </w:r>
      <w:r>
        <w:rPr/>
        <w:t xml:space="preserve"> to build up ever more complex concepts: this adds nuance to the understanding of the phenomenon, and provides material to suggest new questions and aspects to be worked on</w:t>
      </w:r>
      <w:r>
        <w:rPr>
          <w:rStyle w:val="Ancladenotaalpie"/>
        </w:rPr>
        <w:footnoteReference w:id="10"/>
      </w:r>
      <w:r>
        <w:rPr/>
        <w:t>.</w:t>
      </w:r>
    </w:p>
    <w:p>
      <w:pPr>
        <w:pStyle w:val="Normal"/>
        <w:rPr/>
      </w:pPr>
      <w:r>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0</wp:posOffset>
                </wp:positionV>
                <wp:extent cx="1270" cy="19685"/>
                <wp:effectExtent l="0" t="0" r="0" b="0"/>
                <wp:wrapNone/>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0.05pt;margin-top:0pt;width:0pt;height:1.45pt">
                <w10:wrap type="none"/>
                <v:fill o:detectmouseclick="t" type="solid" color2="black"/>
                <v:stroke color="black" joinstyle="round" endcap="flat"/>
              </v:rect>
            </w:pict>
          </mc:Fallback>
        </mc:AlternateContent>
      </w:r>
    </w:p>
    <w:p>
      <w:pPr>
        <w:pStyle w:val="Encabezado1"/>
        <w:rPr>
          <w:lang w:val="en-US"/>
        </w:rPr>
      </w:pPr>
      <w:bookmarkStart w:id="5" w:name="bibliography"/>
      <w:bookmarkEnd w:id="5"/>
      <w:r>
        <w:rPr>
          <w:lang w:val="en-US"/>
        </w:rPr>
        <w:t>Bibliography</w:t>
      </w:r>
    </w:p>
    <w:p>
      <w:pPr>
        <w:pStyle w:val="Normal"/>
        <w:rPr/>
      </w:pPr>
      <w:r>
        <w:rPr>
          <w:lang w:val="en-US"/>
        </w:rPr>
        <w:t xml:space="preserve">ASCHIERI, Patricia. "Hacia una etnografía encarnada: La corporalidad del etnógrafo/a como dato en la investigación". </w:t>
      </w:r>
      <w:r>
        <w:rPr>
          <w:i/>
        </w:rPr>
        <w:t>X RAM- Reunión de Antropología del Mercosur</w:t>
      </w:r>
      <w:r>
        <w:rPr/>
        <w:t>. Córdoba, Argentina, 2013.</w:t>
      </w:r>
    </w:p>
    <w:p>
      <w:pPr>
        <w:pStyle w:val="Normal"/>
        <w:rPr/>
      </w:pPr>
      <w:r>
        <w:rPr/>
        <w:t xml:space="preserve">BECKER, Howard S. </w:t>
      </w:r>
      <w:r>
        <w:rPr>
          <w:i/>
        </w:rPr>
        <w:t>What About Mozart? What About Murder? Reasoning From Cases</w:t>
      </w:r>
      <w:r>
        <w:rPr/>
        <w:t>. The University of Chicago Press, Chicago, 2014.</w:t>
      </w:r>
    </w:p>
    <w:p>
      <w:pPr>
        <w:pStyle w:val="Normal"/>
        <w:rPr/>
      </w:pPr>
      <w:r>
        <w:rPr/>
        <w:t xml:space="preserve">ETTEMA, Dick. "Runnable Cities. How Does the Running Environment Influence Perceived Attractiveness, Restorativeness, and Running Frequency?" </w:t>
      </w:r>
      <w:r>
        <w:rPr>
          <w:i/>
        </w:rPr>
        <w:t>Environment and Behaviour</w:t>
      </w:r>
      <w:r>
        <w:rPr/>
        <w:t>. Pp. 1-21. 2015.</w:t>
      </w:r>
    </w:p>
    <w:p>
      <w:pPr>
        <w:pStyle w:val="Normal"/>
        <w:rPr/>
      </w:pPr>
      <w:r>
        <w:rPr/>
        <w:t xml:space="preserve">ATKINSON, Paul; HAMMERSLEY, Martyn. </w:t>
      </w:r>
      <w:r>
        <w:rPr>
          <w:i/>
        </w:rPr>
        <w:t>Ethnography: principles in practice</w:t>
      </w:r>
      <w:r>
        <w:rPr/>
        <w:t>. 3rd ed. London; New York, NY: Routledge, 2007.</w:t>
      </w:r>
    </w:p>
    <w:p>
      <w:pPr>
        <w:pStyle w:val="Normal"/>
        <w:rPr/>
      </w:pPr>
      <w:r>
        <w:rPr/>
        <w:t xml:space="preserve">HANNERZ, Ulf. “The City as Theater: Tales of Goffmann”. In </w:t>
      </w:r>
      <w:r>
        <w:rPr>
          <w:i/>
        </w:rPr>
        <w:t>Exploring the city: inquiries toward an urban anthropology</w:t>
      </w:r>
      <w:r>
        <w:rPr/>
        <w:t>. New York, NY: Columbia University Press, 1980.</w:t>
      </w:r>
    </w:p>
    <w:p>
      <w:pPr>
        <w:pStyle w:val="Normal"/>
        <w:rPr/>
      </w:pPr>
      <w:r>
        <w:rPr/>
        <w:t xml:space="preserve">HOLLOWAY, Imma; BROWN, Lorraine; and SHIPWAY, Richard. "Meaning not measurement: Using ethnography to bring a deeper understanding to the participant experience of festivals and events". </w:t>
      </w:r>
      <w:r>
        <w:rPr>
          <w:i/>
        </w:rPr>
        <w:t>International Journal of Event and Festival Management</w:t>
      </w:r>
      <w:r>
        <w:rPr/>
        <w:t>. Vol. 1 Nº 1, 2010.</w:t>
      </w:r>
    </w:p>
    <w:p>
      <w:pPr>
        <w:pStyle w:val="Normal"/>
        <w:widowControl/>
        <w:bidi w:val="0"/>
        <w:spacing w:before="180" w:after="180"/>
        <w:jc w:val="left"/>
        <w:rPr/>
      </w:pPr>
      <w:r>
        <w:rPr/>
        <w:t xml:space="preserve">SHELLER, Mimi; URRY, John. "The new mobilities paradigm". In </w:t>
      </w:r>
      <w:r>
        <w:rPr>
          <w:i/>
        </w:rPr>
        <w:t>Environment and Planning</w:t>
      </w:r>
      <w:r>
        <w:rPr/>
        <w:t>. volume 38, pages 207-226, 2006.</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 w:name="Symbol">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alpie"/>
        <w:spacing w:before="180" w:after="180"/>
        <w:rPr/>
      </w:pPr>
      <w:r>
        <w:rPr>
          <w:rStyle w:val="FootnoteRef"/>
          <w:rFonts w:cs="Cambria"/>
        </w:rPr>
        <w:footnoteRef/>
        <w:tab/>
      </w:r>
      <w:r>
        <w:rPr/>
        <w:t xml:space="preserve">Ettema, Dick. "Runnable Cities. How Does the Running Environment Influence Perceived Attractiveness, Restorativeness, and Running Frequency?" </w:t>
      </w:r>
      <w:r>
        <w:rPr>
          <w:i/>
        </w:rPr>
        <w:t>Environment and Behavior.</w:t>
      </w:r>
      <w:r>
        <w:rPr/>
        <w:t xml:space="preserve"> Pp. 1-21. 2015. P. 17.</w:t>
      </w:r>
    </w:p>
  </w:footnote>
  <w:footnote w:id="3">
    <w:p>
      <w:pPr>
        <w:pStyle w:val="Notaalpie"/>
        <w:spacing w:before="180" w:after="180"/>
        <w:rPr/>
      </w:pPr>
      <w:r>
        <w:rPr>
          <w:rStyle w:val="FootnoteRef"/>
          <w:rFonts w:cs="Cambria"/>
        </w:rPr>
        <w:footnoteRef/>
        <w:tab/>
      </w:r>
      <w:r>
        <w:rPr/>
        <w:t>Sheller &amp; Urry.</w:t>
      </w:r>
    </w:p>
  </w:footnote>
  <w:footnote w:id="4">
    <w:p>
      <w:pPr>
        <w:pStyle w:val="Notaalpie"/>
        <w:spacing w:before="180" w:after="180"/>
        <w:rPr/>
      </w:pPr>
      <w:r>
        <w:rPr>
          <w:rStyle w:val="FootnoteRef"/>
          <w:rFonts w:cs="Cambria"/>
        </w:rPr>
        <w:footnoteRef/>
        <w:tab/>
      </w:r>
      <w:r>
        <w:rPr/>
        <w:t xml:space="preserve">Goffman in Hannerz, Ulf. “The City as Theater: Tales of Goffmann”. In </w:t>
      </w:r>
      <w:r>
        <w:rPr>
          <w:i/>
        </w:rPr>
        <w:t>Exploring the city: inquiries toward an urban anthropology</w:t>
      </w:r>
      <w:r>
        <w:rPr/>
        <w:t>. New York, NY: Columbia University Press, 1980. P. 206.</w:t>
      </w:r>
    </w:p>
  </w:footnote>
  <w:footnote w:id="5">
    <w:p>
      <w:pPr>
        <w:pStyle w:val="Notaalpie"/>
        <w:spacing w:before="180" w:after="180"/>
        <w:rPr/>
      </w:pPr>
      <w:r>
        <w:rPr>
          <w:rStyle w:val="FootnoteRef"/>
          <w:rFonts w:cs="Cambria"/>
        </w:rPr>
        <w:footnoteRef/>
        <w:tab/>
      </w:r>
      <w:r>
        <w:rPr/>
        <w:t xml:space="preserve">Hammersley and Atkinson. </w:t>
      </w:r>
      <w:r>
        <w:rPr>
          <w:i/>
        </w:rPr>
        <w:t>Ethnography: principles in practice</w:t>
      </w:r>
      <w:r>
        <w:rPr/>
        <w:t>. 3rd ed. London; New York, NY: Routledge, 2007. P. 164 ("Sensitizing concepts" is Blumer's), 163.</w:t>
      </w:r>
    </w:p>
  </w:footnote>
  <w:footnote w:id="6">
    <w:p>
      <w:pPr>
        <w:pStyle w:val="Notaalpie"/>
        <w:spacing w:before="180" w:after="180"/>
        <w:rPr/>
      </w:pPr>
      <w:r>
        <w:rPr>
          <w:rStyle w:val="FootnoteRef"/>
          <w:rFonts w:cs="Cambria"/>
        </w:rPr>
        <w:footnoteRef/>
        <w:tab/>
      </w:r>
      <w:r>
        <w:rPr/>
        <w:t>Short story by Alan Sillitoe, published in 1959.</w:t>
      </w:r>
    </w:p>
  </w:footnote>
  <w:footnote w:id="7">
    <w:p>
      <w:pPr>
        <w:pStyle w:val="Notaalpie"/>
        <w:spacing w:before="180" w:after="180"/>
        <w:rPr/>
      </w:pPr>
      <w:r>
        <w:rPr>
          <w:rStyle w:val="FootnoteRef"/>
          <w:rFonts w:cs="Cambria"/>
        </w:rPr>
        <w:footnoteRef/>
        <w:tab/>
      </w:r>
      <w:r>
        <w:rPr>
          <w:lang w:val="en-US"/>
        </w:rPr>
        <w:t xml:space="preserve">Aschieri, Patricia. "Hacia una etnografía encarnada: La corporalidad del etnógrafo/a como dato en la investigación". </w:t>
      </w:r>
      <w:r>
        <w:rPr>
          <w:i/>
          <w:lang w:val="en-US"/>
        </w:rPr>
        <w:t>X RAM- Reunión de Antropología del Mercosur</w:t>
      </w:r>
      <w:r>
        <w:rPr>
          <w:lang w:val="en-US"/>
        </w:rPr>
        <w:t xml:space="preserve">. Córdoba, Argentina, 2013. P. 16. </w:t>
      </w:r>
      <w:r>
        <w:rPr>
          <w:lang w:val="en-US"/>
        </w:rPr>
        <w:t>My translation.</w:t>
      </w:r>
    </w:p>
  </w:footnote>
  <w:footnote w:id="8">
    <w:p>
      <w:pPr>
        <w:pStyle w:val="Notaalpie"/>
        <w:spacing w:before="180" w:after="180"/>
        <w:rPr/>
      </w:pPr>
      <w:r>
        <w:rPr>
          <w:rStyle w:val="FootnoteRef"/>
          <w:rFonts w:cs="Cambria"/>
        </w:rPr>
        <w:footnoteRef/>
        <w:tab/>
      </w:r>
      <w:r>
        <w:rPr/>
        <w:t xml:space="preserve">Hammersley and Atkinson. </w:t>
      </w:r>
      <w:r>
        <w:rPr>
          <w:i/>
        </w:rPr>
        <w:t>Ethnography: principles in practice</w:t>
      </w:r>
      <w:r>
        <w:rPr/>
        <w:t>. 3rd ed. London; New York, NY: Routledge, 2007. P. 164 ("Sensitizing concepts" is Blumer's), 124.</w:t>
      </w:r>
    </w:p>
  </w:footnote>
  <w:footnote w:id="9">
    <w:p>
      <w:pPr>
        <w:pStyle w:val="Notaalpie"/>
        <w:spacing w:before="180" w:after="180"/>
        <w:rPr/>
      </w:pPr>
      <w:r>
        <w:rPr>
          <w:rStyle w:val="FootnoteRef"/>
          <w:rFonts w:cs="Cambria"/>
        </w:rPr>
        <w:footnoteRef/>
        <w:tab/>
      </w:r>
      <w:r>
        <w:rPr/>
        <w:t xml:space="preserve">Holloway, Imma; Brown, Lorraine; and Shipway, Richard. "Meaning not measurement: Using ethnography to bring a deeper understanding to the participant experience of festivals and events". </w:t>
      </w:r>
      <w:r>
        <w:rPr>
          <w:i/>
        </w:rPr>
        <w:t>International Journal of Event and Festival Management</w:t>
      </w:r>
      <w:r>
        <w:rPr/>
        <w:t>. Vol. 1 Nº 1, 2010. Pp. 75-76.</w:t>
      </w:r>
    </w:p>
  </w:footnote>
  <w:footnote w:id="10">
    <w:p>
      <w:pPr>
        <w:pStyle w:val="Notaalpie"/>
        <w:spacing w:before="180" w:after="180"/>
        <w:rPr/>
      </w:pPr>
      <w:r>
        <w:rPr>
          <w:rStyle w:val="FootnoteRef"/>
          <w:rFonts w:cs="Cambria"/>
        </w:rPr>
        <w:footnoteRef/>
        <w:tab/>
      </w:r>
      <w:r>
        <w:rPr/>
        <w:t xml:space="preserve">Becker, Howard S. </w:t>
      </w:r>
      <w:r>
        <w:rPr>
          <w:i/>
        </w:rPr>
        <w:t>What About Mozart? What About Murder? Reasoning From Cases</w:t>
      </w:r>
      <w:r>
        <w:rPr/>
        <w:t>. The University of Chicago Press, Chicago, 2014. Pp. 13-14, 18.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lvl w:ilvl="0">
      <w:start w:val="1"/>
      <w:numFmt w:val="decimal"/>
      <w:lvlText w:val="%1."/>
      <w:lvlJc w:val="left"/>
      <w:pPr>
        <w:ind w:left="480" w:hanging="480"/>
      </w:pPr>
      <w:rPr>
        <w:rFonts w:cs="Times New Roman"/>
      </w:rPr>
    </w:lvl>
    <w:lvl w:ilvl="1">
      <w:start w:val="1"/>
      <w:numFmt w:val="decimal"/>
      <w:lvlText w:val="%2."/>
      <w:lvlJc w:val="left"/>
      <w:pPr>
        <w:ind w:left="1200" w:hanging="480"/>
      </w:pPr>
      <w:rPr>
        <w:rFonts w:cs="Times New Roman"/>
      </w:rPr>
    </w:lvl>
    <w:lvl w:ilvl="2">
      <w:start w:val="1"/>
      <w:numFmt w:val="decimal"/>
      <w:lvlText w:val="%3."/>
      <w:lvlJc w:val="left"/>
      <w:pPr>
        <w:ind w:left="1920" w:hanging="480"/>
      </w:pPr>
      <w:rPr>
        <w:rFonts w:cs="Times New Roman"/>
      </w:rPr>
    </w:lvl>
    <w:lvl w:ilvl="3">
      <w:start w:val="1"/>
      <w:numFmt w:val="decimal"/>
      <w:lvlText w:val="%4."/>
      <w:lvlJc w:val="left"/>
      <w:pPr>
        <w:ind w:left="2640" w:hanging="480"/>
      </w:pPr>
      <w:rPr>
        <w:rFonts w:cs="Times New Roman"/>
      </w:rPr>
    </w:lvl>
    <w:lvl w:ilvl="4">
      <w:start w:val="1"/>
      <w:numFmt w:val="decimal"/>
      <w:lvlText w:val="%5."/>
      <w:lvlJc w:val="left"/>
      <w:pPr>
        <w:ind w:left="3360" w:hanging="480"/>
      </w:pPr>
      <w:rPr>
        <w:rFonts w:cs="Times New Roman"/>
      </w:rPr>
    </w:lvl>
    <w:lvl w:ilvl="5">
      <w:start w:val="1"/>
      <w:numFmt w:val="decimal"/>
      <w:lvlText w:val="%6."/>
      <w:lvlJc w:val="left"/>
      <w:pPr>
        <w:ind w:left="4080" w:hanging="480"/>
      </w:pPr>
      <w:rPr>
        <w:rFonts w:cs="Times New Roman"/>
      </w:rPr>
    </w:lvl>
    <w:lvl w:ilvl="6">
      <w:start w:val="1"/>
      <w:numFmt w:val="decimal"/>
      <w:lvlText w:val="%7."/>
      <w:lvlJc w:val="left"/>
      <w:pPr>
        <w:ind w:left="4800" w:hanging="48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lvl w:ilvl="0">
      <w:start w:val="2"/>
      <w:numFmt w:val="decimal"/>
      <w:lvlText w:val="%1."/>
      <w:lvlJc w:val="left"/>
      <w:pPr>
        <w:ind w:left="480" w:hanging="480"/>
      </w:pPr>
      <w:rPr>
        <w:rFonts w:cs="Times New Roman"/>
      </w:rPr>
    </w:lvl>
    <w:lvl w:ilvl="1">
      <w:start w:val="2"/>
      <w:numFmt w:val="decimal"/>
      <w:lvlText w:val="%2."/>
      <w:lvlJc w:val="left"/>
      <w:pPr>
        <w:ind w:left="1200" w:hanging="480"/>
      </w:pPr>
      <w:rPr>
        <w:rFonts w:cs="Times New Roman"/>
      </w:rPr>
    </w:lvl>
    <w:lvl w:ilvl="2">
      <w:start w:val="2"/>
      <w:numFmt w:val="decimal"/>
      <w:lvlText w:val="%3."/>
      <w:lvlJc w:val="left"/>
      <w:pPr>
        <w:ind w:left="1920" w:hanging="480"/>
      </w:pPr>
      <w:rPr>
        <w:rFonts w:cs="Times New Roman"/>
      </w:rPr>
    </w:lvl>
    <w:lvl w:ilvl="3">
      <w:start w:val="2"/>
      <w:numFmt w:val="decimal"/>
      <w:lvlText w:val="%4."/>
      <w:lvlJc w:val="left"/>
      <w:pPr>
        <w:ind w:left="2640" w:hanging="480"/>
      </w:pPr>
      <w:rPr>
        <w:rFonts w:cs="Times New Roman"/>
      </w:rPr>
    </w:lvl>
    <w:lvl w:ilvl="4">
      <w:start w:val="2"/>
      <w:numFmt w:val="decimal"/>
      <w:lvlText w:val="%5."/>
      <w:lvlJc w:val="left"/>
      <w:pPr>
        <w:ind w:left="3360" w:hanging="480"/>
      </w:pPr>
      <w:rPr>
        <w:rFonts w:cs="Times New Roman"/>
      </w:rPr>
    </w:lvl>
    <w:lvl w:ilvl="5">
      <w:start w:val="2"/>
      <w:numFmt w:val="decimal"/>
      <w:lvlText w:val="%6."/>
      <w:lvlJc w:val="left"/>
      <w:pPr>
        <w:ind w:left="4080" w:hanging="480"/>
      </w:pPr>
      <w:rPr>
        <w:rFonts w:cs="Times New Roman"/>
      </w:rPr>
    </w:lvl>
    <w:lvl w:ilvl="6">
      <w:start w:val="2"/>
      <w:numFmt w:val="decimal"/>
      <w:lvlText w:val="%7."/>
      <w:lvlJc w:val="left"/>
      <w:pPr>
        <w:ind w:left="4800" w:hanging="48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trackRevisions/>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566"/>
    <w:pPr>
      <w:widowControl/>
      <w:bidi w:val="0"/>
      <w:spacing w:before="180" w:after="180"/>
      <w:jc w:val="left"/>
    </w:pPr>
    <w:rPr>
      <w:rFonts w:ascii="Cambria" w:hAnsi="Cambria" w:eastAsia="Cambria" w:cs="Cambria"/>
      <w:color w:val="00000A"/>
      <w:sz w:val="24"/>
      <w:szCs w:val="24"/>
      <w:lang w:val="en-US" w:eastAsia="en-US" w:bidi="ar-SA"/>
    </w:rPr>
  </w:style>
  <w:style w:type="paragraph" w:styleId="Encabezado1" w:customStyle="1">
    <w:name w:val="Encabezado 1"/>
    <w:basedOn w:val="Normal"/>
    <w:next w:val="Normal"/>
    <w:uiPriority w:val="99"/>
    <w:rsid w:val="008a3566"/>
    <w:pPr>
      <w:keepNext/>
      <w:keepLines/>
      <w:spacing w:before="480" w:after="0"/>
      <w:outlineLvl w:val="0"/>
    </w:pPr>
    <w:rPr>
      <w:rFonts w:ascii="Calibri" w:hAnsi="Calibri" w:cs="Calibri"/>
      <w:b/>
      <w:bCs/>
      <w:color w:val="345A8A"/>
      <w:sz w:val="36"/>
      <w:szCs w:val="36"/>
    </w:rPr>
  </w:style>
  <w:style w:type="paragraph" w:styleId="Encabezado2" w:customStyle="1">
    <w:name w:val="Encabezado 2"/>
    <w:basedOn w:val="Normal"/>
    <w:next w:val="Normal"/>
    <w:uiPriority w:val="99"/>
    <w:rsid w:val="008a3566"/>
    <w:pPr>
      <w:keepNext/>
      <w:keepLines/>
      <w:spacing w:before="200" w:after="0"/>
      <w:outlineLvl w:val="1"/>
    </w:pPr>
    <w:rPr>
      <w:rFonts w:ascii="Calibri" w:hAnsi="Calibri" w:cs="Calibri"/>
      <w:b/>
      <w:bCs/>
      <w:color w:val="4F81BD"/>
      <w:sz w:val="32"/>
      <w:szCs w:val="32"/>
    </w:rPr>
  </w:style>
  <w:style w:type="paragraph" w:styleId="Encabezado3" w:customStyle="1">
    <w:name w:val="Encabezado 3"/>
    <w:basedOn w:val="Normal"/>
    <w:next w:val="Normal"/>
    <w:uiPriority w:val="99"/>
    <w:rsid w:val="008a3566"/>
    <w:pPr>
      <w:keepNext/>
      <w:keepLines/>
      <w:spacing w:before="200" w:after="0"/>
      <w:outlineLvl w:val="1"/>
    </w:pPr>
    <w:rPr>
      <w:rFonts w:ascii="Calibri" w:hAnsi="Calibri" w:cs="Calibri"/>
      <w:b/>
      <w:bCs/>
      <w:color w:val="4F81BD"/>
      <w:sz w:val="28"/>
      <w:szCs w:val="28"/>
    </w:rPr>
  </w:style>
  <w:style w:type="paragraph" w:styleId="Encabezado4" w:customStyle="1">
    <w:name w:val="Encabezado 4"/>
    <w:basedOn w:val="Normal"/>
    <w:next w:val="Normal"/>
    <w:uiPriority w:val="99"/>
    <w:rsid w:val="008a3566"/>
    <w:pPr>
      <w:keepNext/>
      <w:keepLines/>
      <w:spacing w:before="200" w:after="0"/>
      <w:outlineLvl w:val="1"/>
    </w:pPr>
    <w:rPr>
      <w:rFonts w:ascii="Calibri" w:hAnsi="Calibri" w:cs="Calibri"/>
      <w:b/>
      <w:bCs/>
      <w:color w:val="4F81BD"/>
    </w:rPr>
  </w:style>
  <w:style w:type="paragraph" w:styleId="Encabezado5" w:customStyle="1">
    <w:name w:val="Encabezado 5"/>
    <w:basedOn w:val="Normal"/>
    <w:next w:val="Normal"/>
    <w:uiPriority w:val="99"/>
    <w:rsid w:val="008a3566"/>
    <w:pPr>
      <w:keepNext/>
      <w:keepLines/>
      <w:spacing w:before="200" w:after="0"/>
      <w:outlineLvl w:val="1"/>
    </w:pPr>
    <w:rPr>
      <w:rFonts w:ascii="Calibri" w:hAnsi="Calibri" w:cs="Calibri"/>
      <w:i/>
      <w:iCs/>
      <w:color w:val="4F81BD"/>
    </w:rPr>
  </w:style>
  <w:style w:type="character" w:styleId="DefaultParagraphFont" w:default="1">
    <w:name w:val="Default Paragraph Font"/>
    <w:uiPriority w:val="99"/>
    <w:semiHidden/>
    <w:qFormat/>
    <w:rPr/>
  </w:style>
  <w:style w:type="character" w:styleId="BodyTextChar" w:customStyle="1">
    <w:name w:val="Body Text Char"/>
    <w:basedOn w:val="DefaultParagraphFont"/>
    <w:link w:val="ImageCaption"/>
    <w:uiPriority w:val="99"/>
    <w:qFormat/>
    <w:locked/>
    <w:rsid w:val="008a3566"/>
    <w:rPr>
      <w:rFonts w:cs="Times New Roman"/>
    </w:rPr>
  </w:style>
  <w:style w:type="character" w:styleId="VerbatimChar" w:customStyle="1">
    <w:name w:val="Verbatim Char"/>
    <w:basedOn w:val="BodyTextChar"/>
    <w:link w:val="SourceCode"/>
    <w:uiPriority w:val="99"/>
    <w:qFormat/>
    <w:locked/>
    <w:rsid w:val="008a3566"/>
    <w:rPr>
      <w:rFonts w:ascii="Consolas" w:hAnsi="Consolas"/>
      <w:sz w:val="22"/>
    </w:rPr>
  </w:style>
  <w:style w:type="character" w:styleId="FootnoteRef" w:customStyle="1">
    <w:name w:val="Footnote Ref"/>
    <w:basedOn w:val="BodyTextChar"/>
    <w:uiPriority w:val="99"/>
    <w:qFormat/>
    <w:rsid w:val="008a3566"/>
    <w:rPr>
      <w:vertAlign w:val="superscript"/>
    </w:rPr>
  </w:style>
  <w:style w:type="character" w:styleId="Link" w:customStyle="1">
    <w:name w:val="Link"/>
    <w:basedOn w:val="BodyTextChar"/>
    <w:uiPriority w:val="99"/>
    <w:qFormat/>
    <w:rsid w:val="008a3566"/>
    <w:rPr>
      <w:color w:val="4F81BD"/>
    </w:rPr>
  </w:style>
  <w:style w:type="character" w:styleId="KeywordTok" w:customStyle="1">
    <w:name w:val="KeywordTok"/>
    <w:basedOn w:val="VerbatimChar"/>
    <w:uiPriority w:val="99"/>
    <w:qFormat/>
    <w:rsid w:val="008a3566"/>
    <w:rPr>
      <w:b/>
      <w:color w:val="007020"/>
    </w:rPr>
  </w:style>
  <w:style w:type="character" w:styleId="DataTypeTok" w:customStyle="1">
    <w:name w:val="DataTypeTok"/>
    <w:basedOn w:val="VerbatimChar"/>
    <w:uiPriority w:val="99"/>
    <w:qFormat/>
    <w:rsid w:val="008a3566"/>
    <w:rPr>
      <w:color w:val="902000"/>
    </w:rPr>
  </w:style>
  <w:style w:type="character" w:styleId="DecValTok" w:customStyle="1">
    <w:name w:val="DecValTok"/>
    <w:basedOn w:val="VerbatimChar"/>
    <w:uiPriority w:val="99"/>
    <w:qFormat/>
    <w:rsid w:val="008a3566"/>
    <w:rPr>
      <w:color w:val="40A070"/>
    </w:rPr>
  </w:style>
  <w:style w:type="character" w:styleId="BaseNTok" w:customStyle="1">
    <w:name w:val="BaseNTok"/>
    <w:basedOn w:val="VerbatimChar"/>
    <w:uiPriority w:val="99"/>
    <w:qFormat/>
    <w:rsid w:val="008a3566"/>
    <w:rPr>
      <w:color w:val="40A070"/>
    </w:rPr>
  </w:style>
  <w:style w:type="character" w:styleId="FloatTok" w:customStyle="1">
    <w:name w:val="FloatTok"/>
    <w:basedOn w:val="VerbatimChar"/>
    <w:uiPriority w:val="99"/>
    <w:qFormat/>
    <w:rsid w:val="008a3566"/>
    <w:rPr>
      <w:color w:val="40A070"/>
    </w:rPr>
  </w:style>
  <w:style w:type="character" w:styleId="CharTok" w:customStyle="1">
    <w:name w:val="CharTok"/>
    <w:basedOn w:val="VerbatimChar"/>
    <w:uiPriority w:val="99"/>
    <w:qFormat/>
    <w:rsid w:val="008a3566"/>
    <w:rPr>
      <w:color w:val="4070A0"/>
    </w:rPr>
  </w:style>
  <w:style w:type="character" w:styleId="StringTok" w:customStyle="1">
    <w:name w:val="StringTok"/>
    <w:basedOn w:val="VerbatimChar"/>
    <w:uiPriority w:val="99"/>
    <w:qFormat/>
    <w:rsid w:val="008a3566"/>
    <w:rPr>
      <w:color w:val="4070A0"/>
    </w:rPr>
  </w:style>
  <w:style w:type="character" w:styleId="CommentTok" w:customStyle="1">
    <w:name w:val="CommentTok"/>
    <w:basedOn w:val="VerbatimChar"/>
    <w:uiPriority w:val="99"/>
    <w:qFormat/>
    <w:rsid w:val="008a3566"/>
    <w:rPr>
      <w:i/>
      <w:color w:val="60A0B0"/>
    </w:rPr>
  </w:style>
  <w:style w:type="character" w:styleId="OtherTok" w:customStyle="1">
    <w:name w:val="OtherTok"/>
    <w:basedOn w:val="VerbatimChar"/>
    <w:uiPriority w:val="99"/>
    <w:qFormat/>
    <w:rsid w:val="008a3566"/>
    <w:rPr>
      <w:color w:val="007020"/>
    </w:rPr>
  </w:style>
  <w:style w:type="character" w:styleId="AlertTok" w:customStyle="1">
    <w:name w:val="AlertTok"/>
    <w:basedOn w:val="VerbatimChar"/>
    <w:uiPriority w:val="99"/>
    <w:qFormat/>
    <w:rsid w:val="008a3566"/>
    <w:rPr>
      <w:b/>
      <w:color w:val="FF0000"/>
    </w:rPr>
  </w:style>
  <w:style w:type="character" w:styleId="FunctionTok" w:customStyle="1">
    <w:name w:val="FunctionTok"/>
    <w:basedOn w:val="VerbatimChar"/>
    <w:uiPriority w:val="99"/>
    <w:qFormat/>
    <w:rsid w:val="008a3566"/>
    <w:rPr>
      <w:color w:val="06287E"/>
    </w:rPr>
  </w:style>
  <w:style w:type="character" w:styleId="RegionMarkerTok" w:customStyle="1">
    <w:name w:val="RegionMarkerTok"/>
    <w:basedOn w:val="VerbatimChar"/>
    <w:uiPriority w:val="99"/>
    <w:qFormat/>
    <w:rsid w:val="008a3566"/>
    <w:rPr/>
  </w:style>
  <w:style w:type="character" w:styleId="ErrorTok" w:customStyle="1">
    <w:name w:val="ErrorTok"/>
    <w:basedOn w:val="VerbatimChar"/>
    <w:uiPriority w:val="99"/>
    <w:qFormat/>
    <w:rsid w:val="008a3566"/>
    <w:rPr>
      <w:b/>
      <w:color w:val="FF0000"/>
    </w:rPr>
  </w:style>
  <w:style w:type="character" w:styleId="NormalTok" w:customStyle="1">
    <w:name w:val="NormalTok"/>
    <w:basedOn w:val="VerbatimChar"/>
    <w:uiPriority w:val="99"/>
    <w:qFormat/>
    <w:rsid w:val="008a3566"/>
    <w:rPr/>
  </w:style>
  <w:style w:type="character" w:styleId="Caracteresdenotaalpie" w:customStyle="1">
    <w:name w:val="Caracteres de nota al pie"/>
    <w:uiPriority w:val="99"/>
    <w:qFormat/>
    <w:rsid w:val="008a3566"/>
    <w:rPr/>
  </w:style>
  <w:style w:type="character" w:styleId="Ancladenotaalpie" w:customStyle="1">
    <w:name w:val="Ancla de nota al pie"/>
    <w:uiPriority w:val="99"/>
    <w:rsid w:val="008a3566"/>
    <w:rPr>
      <w:vertAlign w:val="superscript"/>
    </w:rPr>
  </w:style>
  <w:style w:type="character" w:styleId="Ancladenotafinal" w:customStyle="1">
    <w:name w:val="Ancla de nota final"/>
    <w:uiPriority w:val="99"/>
    <w:rsid w:val="008a3566"/>
    <w:rPr>
      <w:vertAlign w:val="superscript"/>
    </w:rPr>
  </w:style>
  <w:style w:type="character" w:styleId="Caracteresdenotafinal" w:customStyle="1">
    <w:name w:val="Caracteres de nota final"/>
    <w:uiPriority w:val="99"/>
    <w:qFormat/>
    <w:rsid w:val="008a3566"/>
    <w:rPr/>
  </w:style>
  <w:style w:type="character" w:styleId="ListLabel1" w:customStyle="1">
    <w:name w:val="ListLabel 1"/>
    <w:uiPriority w:val="99"/>
    <w:qFormat/>
    <w:rsid w:val="008a3566"/>
    <w:rPr/>
  </w:style>
  <w:style w:type="character" w:styleId="HeaderChar" w:customStyle="1">
    <w:name w:val="Header Char"/>
    <w:basedOn w:val="DefaultParagraphFont"/>
    <w:link w:val="Header"/>
    <w:uiPriority w:val="99"/>
    <w:semiHidden/>
    <w:qFormat/>
    <w:locked/>
    <w:rPr>
      <w:rFonts w:cs="Times New Roman"/>
      <w:color w:val="00000A"/>
      <w:sz w:val="24"/>
      <w:szCs w:val="24"/>
    </w:rPr>
  </w:style>
  <w:style w:type="character" w:styleId="TitleChar" w:customStyle="1">
    <w:name w:val="Title Char"/>
    <w:basedOn w:val="DefaultParagraphFont"/>
    <w:link w:val="Title"/>
    <w:uiPriority w:val="99"/>
    <w:qFormat/>
    <w:locked/>
    <w:rPr>
      <w:rFonts w:ascii="Cambria" w:hAnsi="Cambria" w:cs="Times New Roman"/>
      <w:b/>
      <w:bCs/>
      <w:color w:val="00000A"/>
      <w:sz w:val="32"/>
      <w:szCs w:val="32"/>
    </w:rPr>
  </w:style>
  <w:style w:type="character" w:styleId="DateChar" w:customStyle="1">
    <w:name w:val="Date Char"/>
    <w:basedOn w:val="DefaultParagraphFont"/>
    <w:link w:val="Date"/>
    <w:uiPriority w:val="99"/>
    <w:semiHidden/>
    <w:qFormat/>
    <w:locked/>
    <w:rPr>
      <w:rFonts w:cs="Times New Roman"/>
      <w:color w:val="00000A"/>
      <w:sz w:val="24"/>
      <w:szCs w:val="24"/>
    </w:rPr>
  </w:style>
  <w:style w:type="character" w:styleId="BalloonTextChar" w:customStyle="1">
    <w:name w:val="Balloon Text Char"/>
    <w:basedOn w:val="DefaultParagraphFont"/>
    <w:link w:val="BalloonText"/>
    <w:uiPriority w:val="99"/>
    <w:semiHidden/>
    <w:qFormat/>
    <w:rsid w:val="0057451f"/>
    <w:rPr>
      <w:rFonts w:ascii="Times New Roman" w:hAnsi="Times New Roman"/>
      <w:color w:val="00000A"/>
      <w:sz w:val="0"/>
      <w:szCs w:val="0"/>
    </w:rPr>
  </w:style>
  <w:style w:type="character" w:styleId="ListLabel2">
    <w:name w:val="ListLabel 2"/>
    <w:qFormat/>
    <w:rPr>
      <w:rFonts w:cs="Times New Roman"/>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link w:val="BodyTextChar"/>
    <w:uiPriority w:val="99"/>
    <w:rsid w:val="008a3566"/>
    <w:pPr>
      <w:spacing w:before="180" w:after="120"/>
    </w:pPr>
    <w:rPr/>
  </w:style>
  <w:style w:type="paragraph" w:styleId="Lista">
    <w:name w:val="Lista"/>
    <w:basedOn w:val="Cuerpodetexto"/>
    <w:uiPriority w:val="99"/>
    <w:rsid w:val="008a3566"/>
    <w:pPr/>
    <w:rPr>
      <w:rFonts w:cs="FreeSans"/>
    </w:rPr>
  </w:style>
  <w:style w:type="paragraph" w:styleId="Leyenda" w:customStyle="1">
    <w:name w:val="Leyenda"/>
    <w:basedOn w:val="Normal"/>
    <w:uiPriority w:val="99"/>
    <w:rsid w:val="008a3566"/>
    <w:pPr>
      <w:suppressLineNumbers/>
      <w:spacing w:before="120" w:after="120"/>
    </w:pPr>
    <w:rPr>
      <w:rFonts w:cs="FreeSans"/>
      <w:i/>
      <w:iCs/>
    </w:rPr>
  </w:style>
  <w:style w:type="paragraph" w:styleId="Ndice" w:customStyle="1">
    <w:name w:val="Índice"/>
    <w:basedOn w:val="Normal"/>
    <w:uiPriority w:val="99"/>
    <w:qFormat/>
    <w:rsid w:val="008a3566"/>
    <w:pPr>
      <w:suppressLineNumbers/>
    </w:pPr>
    <w:rPr>
      <w:rFonts w:cs="FreeSans"/>
    </w:rPr>
  </w:style>
  <w:style w:type="paragraph" w:styleId="Encabezamiento">
    <w:name w:val="Encabezamiento"/>
    <w:basedOn w:val="Normal"/>
    <w:link w:val="HeaderChar"/>
    <w:uiPriority w:val="99"/>
    <w:rsid w:val="008a3566"/>
    <w:pPr>
      <w:keepNext/>
      <w:spacing w:before="240" w:after="120"/>
    </w:pPr>
    <w:rPr>
      <w:rFonts w:ascii="Liberation Sans" w:hAnsi="Liberation Sans" w:cs="FreeSans"/>
      <w:sz w:val="28"/>
      <w:szCs w:val="28"/>
    </w:rPr>
  </w:style>
  <w:style w:type="paragraph" w:styleId="Compact" w:customStyle="1">
    <w:name w:val="Compact"/>
    <w:basedOn w:val="Normal"/>
    <w:uiPriority w:val="99"/>
    <w:qFormat/>
    <w:rsid w:val="008a3566"/>
    <w:pPr>
      <w:spacing w:before="36" w:after="36"/>
    </w:pPr>
    <w:rPr/>
  </w:style>
  <w:style w:type="paragraph" w:styleId="Ttulo">
    <w:name w:val="Título"/>
    <w:basedOn w:val="Normal"/>
    <w:next w:val="Normal"/>
    <w:link w:val="TitleChar"/>
    <w:uiPriority w:val="99"/>
    <w:qFormat/>
    <w:rsid w:val="008a3566"/>
    <w:pPr>
      <w:keepNext/>
      <w:keepLines/>
      <w:spacing w:before="480" w:after="240"/>
      <w:jc w:val="center"/>
    </w:pPr>
    <w:rPr>
      <w:rFonts w:ascii="Calibri" w:hAnsi="Calibri" w:cs="Calibri"/>
      <w:b/>
      <w:bCs/>
      <w:color w:val="345A8A"/>
      <w:sz w:val="36"/>
      <w:szCs w:val="36"/>
    </w:rPr>
  </w:style>
  <w:style w:type="paragraph" w:styleId="Authors" w:customStyle="1">
    <w:name w:val="Authors"/>
    <w:next w:val="Normal"/>
    <w:uiPriority w:val="99"/>
    <w:qFormat/>
    <w:rsid w:val="008a3566"/>
    <w:pPr>
      <w:keepNext/>
      <w:keepLines/>
      <w:widowControl/>
      <w:bidi w:val="0"/>
      <w:spacing w:before="0" w:after="200"/>
      <w:jc w:val="center"/>
    </w:pPr>
    <w:rPr>
      <w:rFonts w:ascii="Cambria" w:hAnsi="Cambria" w:eastAsia="Cambria" w:cs="Cambria"/>
      <w:color w:val="00000A"/>
      <w:sz w:val="24"/>
      <w:szCs w:val="24"/>
      <w:lang w:val="en-US" w:eastAsia="en-US" w:bidi="ar-SA"/>
    </w:rPr>
  </w:style>
  <w:style w:type="paragraph" w:styleId="Date">
    <w:name w:val="Date"/>
    <w:basedOn w:val="Normal"/>
    <w:next w:val="Normal"/>
    <w:link w:val="DateChar"/>
    <w:uiPriority w:val="99"/>
    <w:qFormat/>
    <w:rsid w:val="008a3566"/>
    <w:pPr>
      <w:keepNext/>
      <w:keepLines/>
      <w:spacing w:before="0" w:after="200"/>
      <w:jc w:val="center"/>
    </w:pPr>
    <w:rPr/>
  </w:style>
  <w:style w:type="paragraph" w:styleId="BlockQuote" w:customStyle="1">
    <w:name w:val="Block Quote"/>
    <w:basedOn w:val="Normal"/>
    <w:next w:val="Normal"/>
    <w:uiPriority w:val="99"/>
    <w:qFormat/>
    <w:rsid w:val="008a3566"/>
    <w:pPr>
      <w:spacing w:before="100" w:after="100"/>
    </w:pPr>
    <w:rPr>
      <w:rFonts w:ascii="Calibri" w:hAnsi="Calibri" w:cs="Calibri"/>
      <w:bCs/>
      <w:sz w:val="20"/>
      <w:szCs w:val="20"/>
    </w:rPr>
  </w:style>
  <w:style w:type="paragraph" w:styleId="DefinitionTerm" w:customStyle="1">
    <w:name w:val="Definition Term"/>
    <w:basedOn w:val="Normal"/>
    <w:uiPriority w:val="99"/>
    <w:qFormat/>
    <w:rsid w:val="008a3566"/>
    <w:pPr>
      <w:keepNext/>
      <w:keepLines/>
      <w:spacing w:before="180" w:after="0"/>
    </w:pPr>
    <w:rPr>
      <w:b/>
    </w:rPr>
  </w:style>
  <w:style w:type="paragraph" w:styleId="Definition" w:customStyle="1">
    <w:name w:val="Definition"/>
    <w:basedOn w:val="Normal"/>
    <w:uiPriority w:val="99"/>
    <w:qFormat/>
    <w:rsid w:val="008a3566"/>
    <w:pPr/>
    <w:rPr/>
  </w:style>
  <w:style w:type="paragraph" w:styleId="TableCaption" w:customStyle="1">
    <w:name w:val="Table Caption"/>
    <w:basedOn w:val="Normal"/>
    <w:link w:val="BodyTextChar"/>
    <w:uiPriority w:val="99"/>
    <w:qFormat/>
    <w:rsid w:val="008a3566"/>
    <w:pPr>
      <w:spacing w:before="0" w:after="120"/>
    </w:pPr>
    <w:rPr>
      <w:i/>
    </w:rPr>
  </w:style>
  <w:style w:type="paragraph" w:styleId="ImageCaption" w:customStyle="1">
    <w:name w:val="Image Caption"/>
    <w:basedOn w:val="Normal"/>
    <w:link w:val="BodyTextChar"/>
    <w:uiPriority w:val="99"/>
    <w:qFormat/>
    <w:rsid w:val="008a3566"/>
    <w:pPr>
      <w:spacing w:before="0" w:after="120"/>
    </w:pPr>
    <w:rPr>
      <w:i/>
    </w:rPr>
  </w:style>
  <w:style w:type="paragraph" w:styleId="SourceCode" w:customStyle="1">
    <w:name w:val="Source Code"/>
    <w:basedOn w:val="Normal"/>
    <w:link w:val="VerbatimChar"/>
    <w:uiPriority w:val="99"/>
    <w:qFormat/>
    <w:rsid w:val="008a3566"/>
    <w:pPr/>
    <w:rPr/>
  </w:style>
  <w:style w:type="paragraph" w:styleId="Notaalpie" w:customStyle="1">
    <w:name w:val="Nota al pie"/>
    <w:basedOn w:val="Normal"/>
    <w:uiPriority w:val="99"/>
    <w:rsid w:val="008a3566"/>
    <w:pPr/>
    <w:rPr/>
  </w:style>
  <w:style w:type="paragraph" w:styleId="BalloonText">
    <w:name w:val="Balloon Text"/>
    <w:basedOn w:val="Normal"/>
    <w:link w:val="BalloonTextChar"/>
    <w:uiPriority w:val="99"/>
    <w:semiHidden/>
    <w:qFormat/>
    <w:rsid w:val="00a35c7c"/>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TotalTime>
  <Application>LibreOffice/5.0.3.2$Linux_X86_64 LibreOffice_project/00m0$Build-2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2016-07-30T23:59:00Z</dcterms:created>
  <dc:creator>WinuE</dc:creator>
  <dc:language>es-AR</dc:language>
  <cp:lastModifiedBy>nilon </cp:lastModifiedBy>
  <dcterms:modified xsi:type="dcterms:W3CDTF">2016-07-31T14:14:55Z</dcterms:modified>
  <cp:revision>14</cp:revision>
  <dc:title>                            &gt; ultra &lt;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